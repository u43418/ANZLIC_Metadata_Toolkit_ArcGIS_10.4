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BB" w:rsidRDefault="00322754" w:rsidP="007D171A">
      <w:pPr>
        <w:pStyle w:val="Heading1"/>
        <w:numPr>
          <w:ilvl w:val="0"/>
          <w:numId w:val="0"/>
        </w:numPr>
        <w:ind w:left="360" w:hanging="360"/>
      </w:pPr>
      <w:r>
        <w:t xml:space="preserve">ArcCatalog 10.1 </w:t>
      </w:r>
      <w:r w:rsidR="00D63E21">
        <w:t xml:space="preserve">ANZLIC Profile </w:t>
      </w:r>
      <w:r w:rsidR="00AD13BB">
        <w:t>Installation guide</w:t>
      </w:r>
    </w:p>
    <w:p w:rsidR="00AD13BB" w:rsidRDefault="00AE6B99" w:rsidP="00180A60">
      <w:pPr>
        <w:pStyle w:val="Heading2"/>
      </w:pPr>
      <w:r>
        <w:t>Introduction</w:t>
      </w:r>
    </w:p>
    <w:p w:rsidR="00AD13BB" w:rsidRDefault="00AE6B99">
      <w:proofErr w:type="gramStart"/>
      <w:r>
        <w:t xml:space="preserve">The ANZLIC metadata custom tool for ArcCatalog </w:t>
      </w:r>
      <w:r w:rsidR="00322754">
        <w:t>10.</w:t>
      </w:r>
      <w:proofErr w:type="gramEnd"/>
      <w:del w:id="0" w:author="rsteyn" w:date="2013-09-26T11:02:00Z">
        <w:r w:rsidR="00322754" w:rsidDel="00972537">
          <w:delText>1</w:delText>
        </w:r>
      </w:del>
      <w:ins w:id="1" w:author="rsteyn" w:date="2013-09-26T11:02:00Z">
        <w:r w:rsidR="00972537">
          <w:t>2</w:t>
        </w:r>
      </w:ins>
      <w:r w:rsidR="00322754">
        <w:t xml:space="preserve"> </w:t>
      </w:r>
      <w:r>
        <w:t xml:space="preserve">will give users the ability to enter metadata for feature classes and feature datasets to meet </w:t>
      </w:r>
      <w:r w:rsidR="00B058B9">
        <w:t xml:space="preserve">the </w:t>
      </w:r>
      <w:r>
        <w:t>ANZLIC metadata specifications.</w:t>
      </w:r>
    </w:p>
    <w:p w:rsidR="00FD6D0C" w:rsidRDefault="00FD6D0C">
      <w:pPr>
        <w:rPr>
          <w:ins w:id="2" w:author="rsteyn" w:date="2013-03-28T10:08:00Z"/>
        </w:rPr>
      </w:pPr>
      <w:r>
        <w:t>Please not</w:t>
      </w:r>
      <w:r w:rsidR="00D63658">
        <w:t>e that there</w:t>
      </w:r>
      <w:r>
        <w:t xml:space="preserve"> are some major changes between the </w:t>
      </w:r>
      <w:r w:rsidR="00D63658">
        <w:t xml:space="preserve">ANZLIC </w:t>
      </w:r>
      <w:r>
        <w:t xml:space="preserve">10.0 and the </w:t>
      </w:r>
      <w:r w:rsidR="00D63658">
        <w:t xml:space="preserve">ANZLIC </w:t>
      </w:r>
      <w:r>
        <w:t>10.1 version</w:t>
      </w:r>
      <w:r w:rsidR="00D63658">
        <w:t>s especially</w:t>
      </w:r>
      <w:r>
        <w:t xml:space="preserve"> regarding </w:t>
      </w:r>
      <w:r w:rsidR="00D63658">
        <w:t xml:space="preserve">file </w:t>
      </w:r>
      <w:r>
        <w:t xml:space="preserve">configuration and </w:t>
      </w:r>
      <w:r w:rsidR="00D63658">
        <w:t>Code Lists (previously called pick lists)</w:t>
      </w:r>
    </w:p>
    <w:p w:rsidR="009D577F" w:rsidRDefault="009D577F" w:rsidP="009D577F">
      <w:pPr>
        <w:rPr>
          <w:ins w:id="3" w:author="rsteyn" w:date="2013-03-28T10:08:00Z"/>
        </w:rPr>
      </w:pPr>
      <w:ins w:id="4" w:author="rsteyn" w:date="2013-03-28T10:08:00Z">
        <w:r>
          <w:t xml:space="preserve">The minimum software requirement </w:t>
        </w:r>
        <w:r w:rsidRPr="00481A59">
          <w:t>is</w:t>
        </w:r>
        <w:r w:rsidRPr="00DB7888">
          <w:rPr>
            <w:b/>
          </w:rPr>
          <w:t xml:space="preserve"> ArcGIS for Desktop 10.</w:t>
        </w:r>
      </w:ins>
      <w:ins w:id="5" w:author="rsteyn" w:date="2013-09-26T11:02:00Z">
        <w:r w:rsidR="005222BE">
          <w:rPr>
            <w:b/>
          </w:rPr>
          <w:t>2</w:t>
        </w:r>
      </w:ins>
      <w:ins w:id="6" w:author="rsteyn" w:date="2013-03-28T10:08:00Z">
        <w:r>
          <w:t>.</w:t>
        </w:r>
      </w:ins>
    </w:p>
    <w:p w:rsidR="009D577F" w:rsidRDefault="009D577F"/>
    <w:p w:rsidR="00AE6B99" w:rsidRDefault="00AE6B99">
      <w:r>
        <w:t>Steps:</w:t>
      </w:r>
    </w:p>
    <w:p w:rsidR="00AE6B99" w:rsidRPr="002A28C9" w:rsidRDefault="00AE6B99" w:rsidP="002A28C9">
      <w:pPr>
        <w:pStyle w:val="ListParagraph"/>
      </w:pPr>
      <w:r w:rsidRPr="002A28C9">
        <w:t>Install the ANZLIC custom metadata editor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>Configure ArcCatalog to utilise the ANZLIC metadata profile</w:t>
      </w:r>
      <w:r w:rsidR="00322754">
        <w:t>.</w:t>
      </w:r>
    </w:p>
    <w:p w:rsidR="002A28C9" w:rsidRPr="002A28C9" w:rsidRDefault="002A28C9" w:rsidP="002A28C9">
      <w:pPr>
        <w:pStyle w:val="ListParagraph"/>
      </w:pPr>
      <w:r w:rsidRPr="002A28C9">
        <w:t>Configure the Settings XML file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 xml:space="preserve">Configure </w:t>
      </w:r>
      <w:r w:rsidR="00FD6D0C">
        <w:t>Code List</w:t>
      </w:r>
      <w:r w:rsidRPr="002A28C9">
        <w:t xml:space="preserve"> and Default value XML files</w:t>
      </w:r>
      <w:r w:rsidR="00322754">
        <w:t>.</w:t>
      </w:r>
    </w:p>
    <w:p w:rsidR="00180A60" w:rsidRDefault="00180A60" w:rsidP="00180A60">
      <w:pPr>
        <w:pStyle w:val="Heading2"/>
      </w:pPr>
      <w:r>
        <w:t>Step 1: Install the ANZLIC custom metadata editor</w:t>
      </w:r>
    </w:p>
    <w:p w:rsidR="00CC2C23" w:rsidRDefault="00CC2C23" w:rsidP="00180A60">
      <w:pPr>
        <w:pStyle w:val="ListParagraph"/>
        <w:numPr>
          <w:ilvl w:val="0"/>
          <w:numId w:val="2"/>
        </w:numPr>
      </w:pPr>
      <w:r>
        <w:t xml:space="preserve">Open the </w:t>
      </w:r>
      <w:r w:rsidRPr="004276BA">
        <w:rPr>
          <w:b/>
        </w:rPr>
        <w:t>ANZLIC</w:t>
      </w:r>
      <w:r w:rsidR="00322754" w:rsidRPr="004276BA">
        <w:rPr>
          <w:b/>
        </w:rPr>
        <w:t>_10.</w:t>
      </w:r>
      <w:del w:id="7" w:author="rsteyn" w:date="2013-09-26T11:02:00Z">
        <w:r w:rsidR="00322754" w:rsidRPr="004276BA" w:rsidDel="00972537">
          <w:rPr>
            <w:b/>
          </w:rPr>
          <w:delText>1</w:delText>
        </w:r>
      </w:del>
      <w:ins w:id="8" w:author="rsteyn" w:date="2013-09-26T11:02:00Z">
        <w:r w:rsidR="00972537">
          <w:rPr>
            <w:b/>
          </w:rPr>
          <w:t>2</w:t>
        </w:r>
      </w:ins>
      <w:r w:rsidR="00322754" w:rsidRPr="004276BA">
        <w:rPr>
          <w:b/>
        </w:rPr>
        <w:t>_</w:t>
      </w:r>
      <w:r w:rsidRPr="004276BA">
        <w:rPr>
          <w:b/>
        </w:rPr>
        <w:t>Deployment.zip</w:t>
      </w:r>
      <w:r>
        <w:t xml:space="preserve"> </w:t>
      </w:r>
      <w:proofErr w:type="gramStart"/>
      <w:r>
        <w:t>file</w:t>
      </w:r>
      <w:proofErr w:type="gramEnd"/>
      <w:r>
        <w:t xml:space="preserve"> and </w:t>
      </w:r>
      <w:r w:rsidR="00322754">
        <w:t>extract the contents to a</w:t>
      </w:r>
      <w:r>
        <w:t xml:space="preserve"> </w:t>
      </w:r>
      <w:r w:rsidR="00322754">
        <w:t>location on your computer.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Navigate to </w:t>
      </w:r>
      <w:r w:rsidR="00CC2C23">
        <w:t xml:space="preserve">the </w:t>
      </w:r>
      <w:r>
        <w:t xml:space="preserve">ANZLIC installation </w:t>
      </w:r>
      <w:r w:rsidR="00114FA8">
        <w:t xml:space="preserve">folder </w:t>
      </w:r>
      <w:r>
        <w:t>and double click on the setup.exe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Follow the installation instructions </w:t>
      </w:r>
    </w:p>
    <w:p w:rsidR="005B5754" w:rsidRDefault="005B5754" w:rsidP="00180A60">
      <w:pPr>
        <w:pStyle w:val="ListParagraph"/>
        <w:numPr>
          <w:ilvl w:val="0"/>
          <w:numId w:val="2"/>
        </w:numPr>
      </w:pPr>
      <w:r>
        <w:t xml:space="preserve">In the first screen click </w:t>
      </w:r>
      <w:r w:rsidRPr="00631381">
        <w:rPr>
          <w:b/>
        </w:rPr>
        <w:t>Next</w:t>
      </w:r>
      <w:r>
        <w:t xml:space="preserve"> to begin the installation</w:t>
      </w:r>
    </w:p>
    <w:p w:rsidR="00180A60" w:rsidRDefault="004276BA" w:rsidP="00BD3739">
      <w:pPr>
        <w:pStyle w:val="ListParagraph"/>
        <w:numPr>
          <w:ilvl w:val="0"/>
          <w:numId w:val="0"/>
        </w:numPr>
        <w:ind w:left="720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9C58FDF" wp14:editId="3B2D45DD">
            <wp:extent cx="2199235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180A60" w:rsidRDefault="00CC1C24" w:rsidP="00180A60">
      <w:pPr>
        <w:pStyle w:val="ListParagraph"/>
        <w:numPr>
          <w:ilvl w:val="0"/>
          <w:numId w:val="2"/>
        </w:numPr>
      </w:pPr>
      <w:r>
        <w:t xml:space="preserve">Select the install location and this </w:t>
      </w:r>
      <w:r w:rsidRPr="00C7683D">
        <w:rPr>
          <w:b/>
          <w:i/>
        </w:rPr>
        <w:t>must be the same</w:t>
      </w:r>
      <w:r>
        <w:t xml:space="preserve"> as the </w:t>
      </w:r>
      <w:r w:rsidRPr="00C7683D">
        <w:rPr>
          <w:b/>
        </w:rPr>
        <w:t>ArcGIS Desktop</w:t>
      </w:r>
      <w:r>
        <w:t xml:space="preserve"> installation location. </w:t>
      </w:r>
      <w:r w:rsidR="00631381">
        <w:t xml:space="preserve">Click </w:t>
      </w:r>
      <w:r w:rsidR="00631381" w:rsidRPr="00631381">
        <w:rPr>
          <w:b/>
        </w:rPr>
        <w:t>Next</w:t>
      </w:r>
      <w:r w:rsidR="00631381">
        <w:t xml:space="preserve"> to continue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52DDFFAF" wp14:editId="29A6B298">
            <wp:extent cx="2199235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9B346C" w:rsidRDefault="001F438E" w:rsidP="00BD3739">
      <w:pPr>
        <w:pStyle w:val="ListParagraph"/>
        <w:numPr>
          <w:ilvl w:val="0"/>
          <w:numId w:val="0"/>
        </w:numPr>
        <w:ind w:left="720"/>
      </w:pPr>
      <w:r>
        <w:t>Note: The default f</w:t>
      </w:r>
      <w:r w:rsidR="009B346C">
        <w:t>older settings is for a Windows 7 64 bit PC, This will be different if you are using a 32 bit PC</w:t>
      </w:r>
      <w:r w:rsidR="00212E8B">
        <w:t xml:space="preserve">. </w:t>
      </w:r>
      <w:proofErr w:type="gramStart"/>
      <w:r w:rsidR="00212E8B">
        <w:t>(C</w:t>
      </w:r>
      <w:r w:rsidR="009B346C" w:rsidRPr="009B346C">
        <w:t>:\Program Files</w:t>
      </w:r>
      <w:r w:rsidR="009B346C">
        <w:t>\</w:t>
      </w:r>
      <w:r w:rsidR="009B346C" w:rsidRPr="009B346C">
        <w:t>ArcGIS\</w:t>
      </w:r>
      <w:proofErr w:type="spellStart"/>
      <w:r w:rsidR="009B346C" w:rsidRPr="009B346C">
        <w:t>Desktop10.</w:t>
      </w:r>
      <w:ins w:id="9" w:author="rsteyn" w:date="2013-09-26T11:02:00Z">
        <w:r w:rsidR="00972537">
          <w:t>2</w:t>
        </w:r>
      </w:ins>
      <w:proofErr w:type="spellEnd"/>
      <w:del w:id="10" w:author="rsteyn" w:date="2013-09-26T11:02:00Z">
        <w:r w:rsidDel="00972537">
          <w:delText>1</w:delText>
        </w:r>
      </w:del>
      <w:r w:rsidR="00212E8B">
        <w:t>)</w:t>
      </w:r>
      <w:r w:rsidR="009122B2">
        <w:t>.</w:t>
      </w:r>
      <w:proofErr w:type="gramEnd"/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  <w:r>
        <w:t>Please update the ANZLIC</w:t>
      </w:r>
      <w:r w:rsidR="001F438E">
        <w:t>_</w:t>
      </w:r>
      <w:r>
        <w:t>Settings.XML with the correct</w:t>
      </w:r>
      <w:r w:rsidR="001F438E">
        <w:t xml:space="preserve"> p</w:t>
      </w:r>
      <w:r>
        <w:t>ath.</w:t>
      </w:r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>Click the Next button to confirm the installation process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7B1E38C6" wp14:editId="5174EFAD">
            <wp:extent cx="2199235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Wait for the process to complete. </w:t>
      </w:r>
    </w:p>
    <w:p w:rsidR="00CC1C24" w:rsidRDefault="00CC1C24" w:rsidP="00BD3739">
      <w:pPr>
        <w:pStyle w:val="ListParagraph"/>
        <w:numPr>
          <w:ilvl w:val="0"/>
          <w:numId w:val="0"/>
        </w:numPr>
        <w:ind w:left="720"/>
      </w:pPr>
      <w:r>
        <w:t xml:space="preserve">Note: this can take a </w:t>
      </w:r>
      <w:r w:rsidR="002A28C9">
        <w:t xml:space="preserve">few seconds </w:t>
      </w:r>
      <w:r>
        <w:t>to start</w:t>
      </w:r>
      <w:r w:rsidR="009122B2">
        <w:t xml:space="preserve">. 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0E1BA17C" wp14:editId="550EB929">
            <wp:extent cx="2199235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Click </w:t>
      </w:r>
      <w:r w:rsidRPr="00631381">
        <w:rPr>
          <w:b/>
        </w:rPr>
        <w:t>Close</w:t>
      </w:r>
      <w:r>
        <w:t xml:space="preserve"> to complete the installation</w:t>
      </w:r>
      <w:r w:rsidR="009122B2">
        <w:t>.</w:t>
      </w:r>
    </w:p>
    <w:p w:rsidR="00631381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30E22CB1" wp14:editId="6FD9511F">
            <wp:extent cx="2199235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81" w:rsidRPr="00180A60" w:rsidRDefault="00631381" w:rsidP="00BD3739">
      <w:pPr>
        <w:pStyle w:val="ListParagraph"/>
        <w:numPr>
          <w:ilvl w:val="0"/>
          <w:numId w:val="0"/>
        </w:numPr>
        <w:ind w:left="720"/>
      </w:pPr>
    </w:p>
    <w:p w:rsidR="009122B2" w:rsidRDefault="009122B2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CC1C24" w:rsidRDefault="00CC1C24" w:rsidP="00CC1C24">
      <w:pPr>
        <w:pStyle w:val="Heading2"/>
      </w:pPr>
      <w:r>
        <w:lastRenderedPageBreak/>
        <w:t>Step 2: Configure ArcCatalog to utilise the ANZLIC metadata profile</w:t>
      </w:r>
    </w:p>
    <w:p w:rsidR="00180A60" w:rsidRDefault="00055E6F" w:rsidP="00055E6F">
      <w:pPr>
        <w:pStyle w:val="ListParagraph"/>
        <w:numPr>
          <w:ilvl w:val="0"/>
          <w:numId w:val="3"/>
        </w:numPr>
      </w:pPr>
      <w:r>
        <w:t>Open ArcCatalog</w:t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Click the Customize Menu item and click ArcCatalog options</w:t>
      </w:r>
    </w:p>
    <w:p w:rsidR="00055E6F" w:rsidRDefault="00055E6F" w:rsidP="00C7683D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7F0A15C2" wp14:editId="40F1AB4A">
            <wp:extent cx="1774190" cy="133096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On the Metadata tab click on the Metadata Style Dropdown and select ANZLIC and Click OK to apply this setting and Close the window.</w:t>
      </w:r>
    </w:p>
    <w:p w:rsidR="00055E6F" w:rsidRDefault="00055E6F" w:rsidP="00055E6F">
      <w:r>
        <w:rPr>
          <w:noProof/>
          <w:lang w:eastAsia="en-AU"/>
        </w:rPr>
        <w:drawing>
          <wp:inline distT="0" distB="0" distL="0" distR="0" wp14:anchorId="1244FA72" wp14:editId="7B48A29B">
            <wp:extent cx="2743200" cy="3201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9" cy="32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 xml:space="preserve">Navigate to a Feature Class </w:t>
      </w:r>
      <w:r w:rsidR="000E0A17">
        <w:t>and select the Feature Class</w:t>
      </w:r>
    </w:p>
    <w:p w:rsidR="00055E6F" w:rsidRDefault="000E0A17" w:rsidP="00055E6F">
      <w:pPr>
        <w:pStyle w:val="ListParagraph"/>
        <w:numPr>
          <w:ilvl w:val="0"/>
          <w:numId w:val="3"/>
        </w:numPr>
      </w:pPr>
      <w:r>
        <w:t>Click on the Description Tab in ArcCatalog</w:t>
      </w:r>
    </w:p>
    <w:p w:rsidR="00AE6B99" w:rsidRDefault="000E0A17" w:rsidP="002A28C9">
      <w:pPr>
        <w:pStyle w:val="ListParagraph"/>
        <w:numPr>
          <w:ilvl w:val="0"/>
          <w:numId w:val="3"/>
        </w:numPr>
      </w:pPr>
      <w:r>
        <w:t xml:space="preserve">Click on the Edit Button </w:t>
      </w:r>
      <w:r>
        <w:rPr>
          <w:noProof/>
          <w:lang w:eastAsia="en-AU"/>
        </w:rPr>
        <w:drawing>
          <wp:inline distT="0" distB="0" distL="0" distR="0" wp14:anchorId="2C93012E" wp14:editId="1EA118B4">
            <wp:extent cx="450376" cy="24995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4" cy="25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Open the ANZLIC metadata Editor.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7F7997" w:rsidRDefault="007F7997" w:rsidP="00540E3E">
      <w:pPr>
        <w:pStyle w:val="Heading2"/>
      </w:pPr>
      <w:r>
        <w:lastRenderedPageBreak/>
        <w:t xml:space="preserve">Step 3: Configure Settings File </w:t>
      </w:r>
    </w:p>
    <w:p w:rsidR="007F7997" w:rsidRDefault="00FD6D0C" w:rsidP="00AE7F1D">
      <w:r>
        <w:t>The Settings f</w:t>
      </w:r>
      <w:r w:rsidR="00AE7F1D">
        <w:t xml:space="preserve">ile sets the locations for the defaults </w:t>
      </w:r>
      <w:r>
        <w:t xml:space="preserve">values </w:t>
      </w:r>
      <w:r w:rsidR="00AE7F1D">
        <w:t xml:space="preserve">file and the </w:t>
      </w:r>
      <w:r>
        <w:t xml:space="preserve">code </w:t>
      </w:r>
      <w:r w:rsidR="00AE7F1D">
        <w:t xml:space="preserve">list XML files. This is for users who </w:t>
      </w:r>
      <w:r w:rsidR="00453E69">
        <w:t xml:space="preserve">want </w:t>
      </w:r>
      <w:r w:rsidR="00AE7F1D">
        <w:t xml:space="preserve">to configure the </w:t>
      </w:r>
      <w:r>
        <w:t>code</w:t>
      </w:r>
      <w:r w:rsidR="00AE7F1D">
        <w:t xml:space="preserve"> list and defaults file locations to a centralised location.</w:t>
      </w:r>
    </w:p>
    <w:p w:rsidR="00AE7F1D" w:rsidRDefault="00AE7F1D" w:rsidP="00FD6D0C">
      <w:pPr>
        <w:pStyle w:val="ListParagraph"/>
        <w:numPr>
          <w:ilvl w:val="0"/>
          <w:numId w:val="20"/>
        </w:numPr>
      </w:pPr>
      <w:r>
        <w:t xml:space="preserve">Open </w:t>
      </w:r>
      <w:r w:rsidR="00FD6D0C" w:rsidRPr="00FD6D0C">
        <w:t>C:\Program Files (</w:t>
      </w:r>
      <w:proofErr w:type="spellStart"/>
      <w:r w:rsidR="00FD6D0C" w:rsidRPr="00FD6D0C">
        <w:t>x86</w:t>
      </w:r>
      <w:proofErr w:type="spellEnd"/>
      <w:r w:rsidR="00FD6D0C" w:rsidRPr="00FD6D0C">
        <w:t>)\ArcGIS\</w:t>
      </w:r>
      <w:proofErr w:type="spellStart"/>
      <w:r w:rsidR="00FD6D0C" w:rsidRPr="00FD6D0C">
        <w:t>Desktop10.</w:t>
      </w:r>
      <w:del w:id="11" w:author="rsteyn" w:date="2013-09-26T11:02:00Z">
        <w:r w:rsidR="00FD6D0C" w:rsidRPr="00FD6D0C" w:rsidDel="00972537">
          <w:delText>1</w:delText>
        </w:r>
      </w:del>
      <w:ins w:id="12" w:author="rsteyn" w:date="2013-09-26T11:02:00Z">
        <w:r w:rsidR="00972537">
          <w:t>2</w:t>
        </w:r>
      </w:ins>
      <w:proofErr w:type="spellEnd"/>
      <w:r w:rsidR="00FD6D0C" w:rsidRPr="00FD6D0C">
        <w:t>\bin\</w:t>
      </w:r>
      <w:proofErr w:type="spellStart"/>
      <w:r w:rsidR="00FD6D0C" w:rsidRPr="00FD6D0C">
        <w:t>ANZLIC_Settings</w:t>
      </w:r>
      <w:proofErr w:type="spellEnd"/>
      <w:r w:rsidR="00FD6D0C" w:rsidRPr="00FD6D0C">
        <w:t xml:space="preserve"> </w:t>
      </w:r>
      <w:r>
        <w:t>\ANZLIC</w:t>
      </w:r>
      <w:r w:rsidR="00FD6D0C">
        <w:t>_</w:t>
      </w:r>
      <w:r>
        <w:t>Settings.XML</w:t>
      </w:r>
    </w:p>
    <w:p w:rsidR="00AE7F1D" w:rsidRDefault="00AE7F1D" w:rsidP="00BD3739">
      <w:pPr>
        <w:pStyle w:val="ListParagraph"/>
        <w:numPr>
          <w:ilvl w:val="0"/>
          <w:numId w:val="20"/>
        </w:numPr>
      </w:pPr>
      <w:r>
        <w:t>Change the paths of the required item to point to a new location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\\&lt;HOST&gt;\&lt;Folder&gt;\ANZLIC_Settings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\ANZLIC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_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Default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ANZLIC_Codelists_Distribution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ANZLIC_Codelists_searchThemes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FD6D0C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\\&lt;HOST&gt;\&lt;Folder&gt;\ANZLICXmlData\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ANZLIC_Codelists_Organisations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ANZLIC_Codelists_Positions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7F7997" w:rsidRDefault="002E5170" w:rsidP="00AE7F1D">
      <w:r>
        <w:t xml:space="preserve">Note: Remember to </w:t>
      </w:r>
      <w:r w:rsidR="00BD1B9E">
        <w:t>move</w:t>
      </w:r>
      <w:r>
        <w:t xml:space="preserve"> the files to the new location</w:t>
      </w:r>
      <w:r w:rsidR="00FD6D0C">
        <w:t xml:space="preserve"> and set the correct security access</w:t>
      </w:r>
      <w:r>
        <w:t>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540E3E" w:rsidRDefault="00540E3E" w:rsidP="00540E3E">
      <w:pPr>
        <w:pStyle w:val="Heading2"/>
      </w:pPr>
      <w:r>
        <w:lastRenderedPageBreak/>
        <w:t xml:space="preserve">Step </w:t>
      </w:r>
      <w:r w:rsidR="007F7997">
        <w:t>4</w:t>
      </w:r>
      <w:r w:rsidR="00B668D0">
        <w:t xml:space="preserve">: Configure </w:t>
      </w:r>
      <w:r w:rsidR="00FD6D0C">
        <w:t>Code</w:t>
      </w:r>
      <w:r w:rsidR="00B668D0">
        <w:t xml:space="preserve"> L</w:t>
      </w:r>
      <w:r>
        <w:t>ist and Default</w:t>
      </w:r>
      <w:r w:rsidR="00FD6D0C">
        <w:t xml:space="preserve"> values</w:t>
      </w:r>
      <w:r>
        <w:t xml:space="preserve"> </w:t>
      </w:r>
      <w:r w:rsidR="00B06943">
        <w:t xml:space="preserve">in the configuration </w:t>
      </w:r>
      <w:r>
        <w:t>XML files</w:t>
      </w:r>
      <w:r w:rsidR="00B668D0">
        <w:t xml:space="preserve"> </w:t>
      </w:r>
    </w:p>
    <w:p w:rsidR="007F0FEF" w:rsidRPr="007F0FEF" w:rsidRDefault="007F0FEF" w:rsidP="007F0FEF">
      <w:pPr>
        <w:pStyle w:val="Heading3"/>
      </w:pPr>
      <w:r>
        <w:t>Default Values</w:t>
      </w:r>
    </w:p>
    <w:p w:rsidR="00AE6B99" w:rsidRDefault="00540E3E" w:rsidP="00FD6D0C">
      <w:pPr>
        <w:pStyle w:val="ListParagraph"/>
        <w:numPr>
          <w:ilvl w:val="0"/>
          <w:numId w:val="7"/>
        </w:numPr>
      </w:pPr>
      <w:r>
        <w:t xml:space="preserve">To </w:t>
      </w:r>
      <w:r w:rsidR="00D31444">
        <w:t>e</w:t>
      </w:r>
      <w:r>
        <w:t xml:space="preserve">dit the Default value </w:t>
      </w:r>
      <w:r w:rsidR="00D31444">
        <w:t>navigate to the installation location</w:t>
      </w:r>
      <w:r w:rsidR="00C123B2">
        <w:t xml:space="preserve"> </w:t>
      </w:r>
      <w:r w:rsidR="00D31444">
        <w:t>e</w:t>
      </w:r>
      <w:r w:rsidR="00C123B2">
        <w:t>.</w:t>
      </w:r>
      <w:r w:rsidR="00D31444">
        <w:t xml:space="preserve">g. </w:t>
      </w:r>
      <w:r w:rsidR="00FD6D0C" w:rsidRPr="00FD6D0C">
        <w:t>C:\Program Files (</w:t>
      </w:r>
      <w:proofErr w:type="spellStart"/>
      <w:r w:rsidR="00FD6D0C" w:rsidRPr="00FD6D0C">
        <w:t>x86</w:t>
      </w:r>
      <w:proofErr w:type="spellEnd"/>
      <w:r w:rsidR="00FD6D0C" w:rsidRPr="00FD6D0C">
        <w:t>)\ArcGIS\</w:t>
      </w:r>
      <w:proofErr w:type="spellStart"/>
      <w:r w:rsidR="00FD6D0C" w:rsidRPr="00FD6D0C">
        <w:t>Desktop10.</w:t>
      </w:r>
      <w:del w:id="13" w:author="rsteyn" w:date="2013-09-26T11:03:00Z">
        <w:r w:rsidR="00FD6D0C" w:rsidRPr="00FD6D0C" w:rsidDel="00972537">
          <w:delText>1</w:delText>
        </w:r>
      </w:del>
      <w:ins w:id="14" w:author="rsteyn" w:date="2013-09-26T11:03:00Z">
        <w:r w:rsidR="00972537">
          <w:t>2</w:t>
        </w:r>
      </w:ins>
      <w:proofErr w:type="spellEnd"/>
      <w:r w:rsidR="00FD6D0C" w:rsidRPr="00FD6D0C">
        <w:t>\</w:t>
      </w:r>
      <w:r w:rsidR="00A03C6B">
        <w:rPr>
          <w:b/>
        </w:rPr>
        <w:t>bin</w:t>
      </w:r>
      <w:r w:rsidR="00FD6D0C" w:rsidRPr="00FD6D0C">
        <w:t>\</w:t>
      </w:r>
      <w:r w:rsidR="00DE6603" w:rsidRPr="00227B9A">
        <w:t>ANZLIC</w:t>
      </w:r>
      <w:r w:rsidR="00DE6603">
        <w:t>_</w:t>
      </w:r>
      <w:r w:rsidR="00DE6603" w:rsidRPr="00227B9A">
        <w:t>Default</w:t>
      </w:r>
      <w:r w:rsidR="00DE6603">
        <w:t>s</w:t>
      </w:r>
      <w:r w:rsidR="00DE6603" w:rsidRPr="00227B9A">
        <w:t>.xml</w:t>
      </w:r>
    </w:p>
    <w:p w:rsidR="00540E3E" w:rsidRDefault="00227B9A" w:rsidP="00A03C6B">
      <w:pPr>
        <w:pStyle w:val="ListParagraph"/>
        <w:numPr>
          <w:ilvl w:val="0"/>
          <w:numId w:val="7"/>
        </w:numPr>
      </w:pPr>
      <w:r>
        <w:t xml:space="preserve">Open the </w:t>
      </w:r>
      <w:r w:rsidRPr="00227B9A">
        <w:t>ANZLIC</w:t>
      </w:r>
      <w:r w:rsidR="00A03C6B">
        <w:t>_</w:t>
      </w:r>
      <w:r w:rsidRPr="00227B9A">
        <w:t>Default</w:t>
      </w:r>
      <w:r w:rsidR="00A03C6B">
        <w:t>s</w:t>
      </w:r>
      <w:r w:rsidRPr="00227B9A">
        <w:t>.xml</w:t>
      </w:r>
      <w:r w:rsidR="00DE6603">
        <w:t xml:space="preserve"> file.</w:t>
      </w:r>
    </w:p>
    <w:p w:rsidR="00227B9A" w:rsidRPr="00227B9A" w:rsidRDefault="00227B9A" w:rsidP="00A03C6B">
      <w:pPr>
        <w:pStyle w:val="ListParagraph"/>
        <w:numPr>
          <w:ilvl w:val="0"/>
          <w:numId w:val="7"/>
        </w:numPr>
      </w:pPr>
      <w:r>
        <w:t xml:space="preserve">Edit the Value Tag using one of the Values in the Comments Tag e.g. Value 002 to set the Default to </w:t>
      </w:r>
      <w:r w:rsidRPr="000A47A2">
        <w:t>Restricted for the Security Classification Element.</w:t>
      </w:r>
    </w:p>
    <w:p w:rsid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MD_ClassificationCode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002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MetaData|Constraints|Security</w:t>
      </w:r>
      <w:proofErr w:type="spellEnd"/>
      <w:r w:rsidRPr="000A47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47A2">
        <w:rPr>
          <w:rFonts w:ascii="Consolas" w:hAnsi="Consolas" w:cs="Consolas"/>
          <w:sz w:val="19"/>
          <w:szCs w:val="19"/>
        </w:rPr>
        <w:t>Constraints|Classification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000 Empty|001 Unclassified|002 Restricted|003 Confidential|004 Secret|005 Top Secret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BD3739" w:rsidRDefault="00BD3739" w:rsidP="00BD3739">
      <w:pPr>
        <w:pStyle w:val="ListParagraph"/>
        <w:numPr>
          <w:ilvl w:val="0"/>
          <w:numId w:val="0"/>
        </w:numPr>
        <w:ind w:left="1080"/>
      </w:pPr>
    </w:p>
    <w:p w:rsidR="00227B9A" w:rsidRPr="000A47A2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>Note: the Interface Tag indicates the location of the Element where the Default will be applied.</w:t>
      </w:r>
    </w:p>
    <w:p w:rsidR="00227B9A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 xml:space="preserve">Adding element </w:t>
      </w:r>
      <w:r w:rsidR="000A47A2">
        <w:t xml:space="preserve">to </w:t>
      </w:r>
      <w:r w:rsidRPr="000A47A2">
        <w:t>this file will not set additional defaults because customisation is required from within the code.</w:t>
      </w:r>
    </w:p>
    <w:p w:rsidR="007F0FEF" w:rsidRDefault="007F0FEF" w:rsidP="007F0FEF">
      <w:pPr>
        <w:pStyle w:val="Heading3"/>
      </w:pPr>
      <w:r>
        <w:t>Code List Values</w:t>
      </w:r>
    </w:p>
    <w:p w:rsidR="00A03C6B" w:rsidRDefault="00A03C6B" w:rsidP="00A03C6B">
      <w:pPr>
        <w:pStyle w:val="ListParagraph"/>
        <w:numPr>
          <w:ilvl w:val="0"/>
          <w:numId w:val="21"/>
        </w:numPr>
      </w:pPr>
      <w:r>
        <w:t xml:space="preserve">To edit </w:t>
      </w:r>
      <w:r w:rsidR="00B06943">
        <w:t xml:space="preserve">the </w:t>
      </w:r>
      <w:r>
        <w:t>Code List value</w:t>
      </w:r>
      <w:r w:rsidR="00CE593E">
        <w:t>s</w:t>
      </w:r>
      <w:r w:rsidR="00B06943">
        <w:t>,</w:t>
      </w:r>
      <w:r>
        <w:t xml:space="preserve"> navigate to the installation location e.g. </w:t>
      </w:r>
      <w:r w:rsidRPr="00FD6D0C">
        <w:t>C:\Program Files (</w:t>
      </w:r>
      <w:proofErr w:type="spellStart"/>
      <w:r w:rsidRPr="00FD6D0C">
        <w:t>x86</w:t>
      </w:r>
      <w:proofErr w:type="spellEnd"/>
      <w:r w:rsidRPr="00FD6D0C">
        <w:t>)\ArcGIS\</w:t>
      </w:r>
      <w:proofErr w:type="spellStart"/>
      <w:r w:rsidRPr="00FD6D0C">
        <w:t>Desktop10.</w:t>
      </w:r>
      <w:del w:id="15" w:author="rsteyn" w:date="2013-09-26T11:03:00Z">
        <w:r w:rsidRPr="00FD6D0C" w:rsidDel="00972537">
          <w:delText>1</w:delText>
        </w:r>
      </w:del>
      <w:ins w:id="16" w:author="rsteyn" w:date="2013-09-26T11:03:00Z">
        <w:r w:rsidR="00972537">
          <w:t>2</w:t>
        </w:r>
      </w:ins>
      <w:proofErr w:type="spellEnd"/>
      <w:r w:rsidRPr="00FD6D0C">
        <w:t>\</w:t>
      </w:r>
      <w:r w:rsidRPr="00FD6D0C">
        <w:rPr>
          <w:b/>
        </w:rPr>
        <w:t>Metadata</w:t>
      </w:r>
      <w:r w:rsidRPr="00FD6D0C">
        <w:t>\</w:t>
      </w:r>
      <w:proofErr w:type="spellStart"/>
      <w:r w:rsidRPr="00FD6D0C">
        <w:t>ANZLIC_CodeLists</w:t>
      </w:r>
      <w:proofErr w:type="spellEnd"/>
    </w:p>
    <w:p w:rsidR="00540E3E" w:rsidRDefault="004C3A12" w:rsidP="00A03C6B">
      <w:pPr>
        <w:pStyle w:val="ListParagraph"/>
        <w:numPr>
          <w:ilvl w:val="0"/>
          <w:numId w:val="21"/>
        </w:numPr>
      </w:pPr>
      <w:r>
        <w:t xml:space="preserve">Edit </w:t>
      </w:r>
      <w:r w:rsidR="00FD6D0C">
        <w:t>Code List</w:t>
      </w:r>
      <w:bookmarkStart w:id="17" w:name="_GoBack"/>
      <w:bookmarkEnd w:id="17"/>
    </w:p>
    <w:p w:rsidR="004C3A12" w:rsidRDefault="004C3A12" w:rsidP="00DE6603">
      <w:pPr>
        <w:pStyle w:val="ListParagraph"/>
        <w:numPr>
          <w:ilvl w:val="1"/>
          <w:numId w:val="21"/>
        </w:numPr>
      </w:pPr>
      <w:r>
        <w:t xml:space="preserve">Open the </w:t>
      </w:r>
      <w:r w:rsidR="00FD6D0C">
        <w:t>Code List</w:t>
      </w:r>
      <w:r>
        <w:t xml:space="preserve"> xml file</w:t>
      </w:r>
      <w:r w:rsidR="00DE6603">
        <w:t xml:space="preserve"> e.g. </w:t>
      </w:r>
      <w:r w:rsidR="00DE6603" w:rsidRPr="00DE6603">
        <w:t>ANZLIC_Codelists_searchThemes</w:t>
      </w:r>
      <w:r w:rsidR="00DE6603">
        <w:t>.xml</w:t>
      </w:r>
    </w:p>
    <w:p w:rsidR="004C3A12" w:rsidRDefault="00B668D0" w:rsidP="00A03C6B">
      <w:pPr>
        <w:pStyle w:val="ListParagraph"/>
        <w:numPr>
          <w:ilvl w:val="1"/>
          <w:numId w:val="21"/>
        </w:numPr>
      </w:pPr>
      <w:r>
        <w:t>Add or E</w:t>
      </w:r>
      <w:r w:rsidR="004C3A12">
        <w:t xml:space="preserve">dit the item in the </w:t>
      </w:r>
      <w:r w:rsidR="00DE6603">
        <w:t>code tag</w:t>
      </w:r>
      <w:r w:rsidR="004C3A12">
        <w:t xml:space="preserve"> and save the file</w:t>
      </w:r>
    </w:p>
    <w:p w:rsidR="00DE6603" w:rsidRDefault="00DE6603" w:rsidP="00DE6603">
      <w:pPr>
        <w:pStyle w:val="ListParagraph"/>
        <w:numPr>
          <w:ilvl w:val="1"/>
          <w:numId w:val="21"/>
        </w:numPr>
      </w:pPr>
      <w:r>
        <w:t xml:space="preserve">The text value is the </w:t>
      </w:r>
      <w:r w:rsidRPr="00DE6603"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 w:rsidRPr="00DE6603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"" tag </w:t>
      </w:r>
      <w:r w:rsidR="00B06943">
        <w:rPr>
          <w:rFonts w:ascii="Consolas" w:eastAsiaTheme="minorHAnsi" w:hAnsi="Consolas" w:cs="Consolas"/>
          <w:sz w:val="19"/>
          <w:szCs w:val="19"/>
        </w:rPr>
        <w:t xml:space="preserve">which </w:t>
      </w:r>
      <w:r>
        <w:rPr>
          <w:rFonts w:ascii="Consolas" w:eastAsiaTheme="minorHAnsi" w:hAnsi="Consolas" w:cs="Consolas"/>
          <w:sz w:val="19"/>
          <w:szCs w:val="19"/>
        </w:rPr>
        <w:t xml:space="preserve">is </w:t>
      </w:r>
      <w:r>
        <w:t>stored in the metadata element and the text between the &gt;</w:t>
      </w:r>
      <w:proofErr w:type="spellStart"/>
      <w:r>
        <w:t>nnn</w:t>
      </w:r>
      <w:proofErr w:type="spellEnd"/>
      <w:r>
        <w:t>&lt; represents the description displayed in the list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6603" w:rsidTr="00DE6603">
        <w:tc>
          <w:tcPr>
            <w:tcW w:w="9242" w:type="dxa"/>
          </w:tcPr>
          <w:p w:rsidR="00DE6603" w:rsidRPr="00DE6603" w:rsidRDefault="00DE6603" w:rsidP="00DE6603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DE6603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value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AGRICULTURE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AGRICULTURE non-specific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DE6603" w:rsidRDefault="00DE6603" w:rsidP="00DE66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F93085" w:rsidRDefault="00F93085" w:rsidP="00F93085"/>
    <w:p w:rsidR="00B019F4" w:rsidRDefault="00B019F4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DE6603" w:rsidRDefault="00DE6603" w:rsidP="00DE6603">
      <w:pPr>
        <w:pStyle w:val="Heading2"/>
      </w:pPr>
      <w:r>
        <w:lastRenderedPageBreak/>
        <w:t>Mandatory Elements</w:t>
      </w:r>
    </w:p>
    <w:p w:rsidR="00A35BEE" w:rsidRDefault="00DE6603" w:rsidP="007D171A">
      <w:pPr>
        <w:autoSpaceDE w:val="0"/>
        <w:autoSpaceDN w:val="0"/>
        <w:adjustRightInd w:val="0"/>
        <w:spacing w:after="0" w:line="240" w:lineRule="auto"/>
      </w:pPr>
      <w:r>
        <w:t xml:space="preserve">In previous versions the </w:t>
      </w:r>
      <w:r w:rsidR="00F93085" w:rsidRPr="007D171A">
        <w:t xml:space="preserve">word </w:t>
      </w:r>
      <w:r w:rsidR="00F93085" w:rsidRPr="007D171A">
        <w:rPr>
          <w:color w:val="FF0000"/>
        </w:rPr>
        <w:t>Mandatory</w:t>
      </w:r>
      <w:r>
        <w:rPr>
          <w:color w:val="FF0000"/>
        </w:rPr>
        <w:t xml:space="preserve"> </w:t>
      </w:r>
      <w:r w:rsidRPr="00DE6603">
        <w:t>was</w:t>
      </w:r>
      <w:r w:rsidR="00F93085" w:rsidRPr="007D171A">
        <w:t xml:space="preserve"> </w:t>
      </w:r>
      <w:r w:rsidR="00F93085">
        <w:t xml:space="preserve">displayed in a couple locations to give the user a visual cue of required fields. </w:t>
      </w:r>
    </w:p>
    <w:p w:rsidR="00DE6603" w:rsidRDefault="005E1301" w:rsidP="007D171A">
      <w:pPr>
        <w:autoSpaceDE w:val="0"/>
        <w:autoSpaceDN w:val="0"/>
        <w:adjustRightInd w:val="0"/>
        <w:spacing w:after="0" w:line="240" w:lineRule="auto"/>
      </w:pPr>
      <w:r>
        <w:br/>
        <w:t>In the 10.1 version</w:t>
      </w:r>
      <w:r w:rsidR="00B06943">
        <w:t>, the</w:t>
      </w:r>
      <w:r>
        <w:t xml:space="preserve"> mandatory text elements are shaded with a light red colour to indicate that it is mandatory. When a value is added and the text box loses focus </w:t>
      </w:r>
      <w:r w:rsidR="00DC3AE3">
        <w:t>the background colour will return to the default white.</w:t>
      </w: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A91DB8" w:rsidRDefault="00DC3AE3" w:rsidP="00A91DB8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7467CAC8" wp14:editId="4CDB5AC8">
            <wp:extent cx="4169391" cy="360322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991" cy="36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E3" w:rsidRDefault="00A91DB8" w:rsidP="00A91DB8">
      <w:pPr>
        <w:pStyle w:val="Caption"/>
      </w:pPr>
      <w:r>
        <w:t xml:space="preserve">Figure </w:t>
      </w:r>
      <w:fldSimple w:instr=" SEQ Figure \* ARABIC ">
        <w:r w:rsidR="003C1519">
          <w:rPr>
            <w:noProof/>
          </w:rPr>
          <w:t>1</w:t>
        </w:r>
      </w:fldSimple>
      <w:r>
        <w:t>: ArcCatalog Validation</w:t>
      </w:r>
    </w:p>
    <w:p w:rsidR="00A91DB8" w:rsidRDefault="00A91DB8" w:rsidP="00A91DB8">
      <w:r>
        <w:t xml:space="preserve">Additional validation is handled in the left pane of the ArcCatalog Window </w:t>
      </w:r>
      <w:r w:rsidR="00B058B9">
        <w:t xml:space="preserve">which </w:t>
      </w:r>
      <w:r>
        <w:t>show</w:t>
      </w:r>
      <w:r w:rsidR="00B058B9">
        <w:t>s</w:t>
      </w:r>
      <w:r>
        <w:t xml:space="preserve"> a red </w:t>
      </w:r>
      <w:r w:rsidRPr="00CE593E">
        <w:rPr>
          <w:color w:val="FF0000"/>
        </w:rPr>
        <w:t>x</w:t>
      </w:r>
      <w:r>
        <w:t xml:space="preserve"> next to elements where mandatory elements have no values. </w:t>
      </w:r>
    </w:p>
    <w:p w:rsidR="00A91DB8" w:rsidRPr="00A91DB8" w:rsidRDefault="00A91DB8" w:rsidP="00A91DB8">
      <w:r>
        <w:t>This gives the user a visual cue of where mandatory elements are located. It is also useful for elements that do not have the ability to change its back ground to red like date elements.</w:t>
      </w:r>
    </w:p>
    <w:sectPr w:rsidR="00A91DB8" w:rsidRPr="00A91DB8" w:rsidSect="003D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T Std 65 Medium">
    <w:altName w:val="Trebuchet MS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35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55 Roman">
    <w:altName w:val="Malgun Gothic"/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-Italic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674D6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1"/>
    <w:multiLevelType w:val="singleLevel"/>
    <w:tmpl w:val="4C5CDE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DE2A8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CA2C70B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Georgia" w:hAnsi="Georgia" w:hint="default"/>
        <w:b/>
        <w:i w:val="0"/>
        <w:color w:val="6BBDEE"/>
        <w:sz w:val="16"/>
      </w:rPr>
    </w:lvl>
  </w:abstractNum>
  <w:abstractNum w:abstractNumId="4">
    <w:nsid w:val="02360216"/>
    <w:multiLevelType w:val="multilevel"/>
    <w:tmpl w:val="215C07F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Avenir LT Std 65 Medium" w:hAnsi="Avenir LT Std 65 Medium" w:hint="default"/>
        <w:color w:val="00B9F2" w:themeColor="accent1"/>
        <w:spacing w:val="25"/>
        <w:position w:val="0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9E3FE2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B4EE3"/>
    <w:multiLevelType w:val="hybridMultilevel"/>
    <w:tmpl w:val="27320D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58326D"/>
    <w:multiLevelType w:val="hybridMultilevel"/>
    <w:tmpl w:val="03BEF2FE"/>
    <w:lvl w:ilvl="0" w:tplc="82DA4A94">
      <w:start w:val="1"/>
      <w:numFmt w:val="upperLetter"/>
      <w:pStyle w:val="ListBullet3"/>
      <w:lvlText w:val="%1)"/>
      <w:lvlJc w:val="left"/>
      <w:pPr>
        <w:ind w:left="360" w:hanging="360"/>
      </w:pPr>
      <w:rPr>
        <w:rFonts w:ascii="Avenir LT Std 65 Medium" w:hAnsi="Avenir LT Std 65 Medium" w:hint="default"/>
        <w:color w:val="auto"/>
        <w:spacing w:val="25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130A2C"/>
    <w:multiLevelType w:val="hybridMultilevel"/>
    <w:tmpl w:val="CF7E9C7E"/>
    <w:lvl w:ilvl="0" w:tplc="BE6A8A76">
      <w:start w:val="1"/>
      <w:numFmt w:val="bullet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AF2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65CCE"/>
    <w:multiLevelType w:val="hybridMultilevel"/>
    <w:tmpl w:val="087CE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86E0F"/>
    <w:multiLevelType w:val="hybridMultilevel"/>
    <w:tmpl w:val="E454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53311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20BEC"/>
    <w:multiLevelType w:val="hybridMultilevel"/>
    <w:tmpl w:val="3C084C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61D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6F945C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2B4DA0"/>
    <w:multiLevelType w:val="hybridMultilevel"/>
    <w:tmpl w:val="73C48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91D52"/>
    <w:multiLevelType w:val="hybridMultilevel"/>
    <w:tmpl w:val="29249064"/>
    <w:lvl w:ilvl="0" w:tplc="93EC5AB2">
      <w:start w:val="1"/>
      <w:numFmt w:val="bullet"/>
      <w:pStyle w:val="ListParagraph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9F2" w:themeColor="accent1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70BBB"/>
    <w:multiLevelType w:val="hybridMultilevel"/>
    <w:tmpl w:val="507E6D9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7"/>
  </w:num>
  <w:num w:numId="5">
    <w:abstractNumId w:val="15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0"/>
  </w:num>
  <w:num w:numId="17">
    <w:abstractNumId w:val="7"/>
    <w:lvlOverride w:ilvl="0">
      <w:startOverride w:val="1"/>
    </w:lvlOverride>
  </w:num>
  <w:num w:numId="18">
    <w:abstractNumId w:val="1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BB"/>
    <w:rsid w:val="000329F9"/>
    <w:rsid w:val="00055E6F"/>
    <w:rsid w:val="000A47A2"/>
    <w:rsid w:val="000B2FAE"/>
    <w:rsid w:val="000E0A17"/>
    <w:rsid w:val="00114FA8"/>
    <w:rsid w:val="00180A60"/>
    <w:rsid w:val="001F3388"/>
    <w:rsid w:val="001F438E"/>
    <w:rsid w:val="00212E8B"/>
    <w:rsid w:val="00227B9A"/>
    <w:rsid w:val="002A28C9"/>
    <w:rsid w:val="002E5170"/>
    <w:rsid w:val="0030411C"/>
    <w:rsid w:val="00322754"/>
    <w:rsid w:val="003C1519"/>
    <w:rsid w:val="003D0310"/>
    <w:rsid w:val="004276BA"/>
    <w:rsid w:val="00453E69"/>
    <w:rsid w:val="004C3A12"/>
    <w:rsid w:val="00517E49"/>
    <w:rsid w:val="005222BE"/>
    <w:rsid w:val="00540E3E"/>
    <w:rsid w:val="005B5754"/>
    <w:rsid w:val="005E1301"/>
    <w:rsid w:val="00631381"/>
    <w:rsid w:val="00631A04"/>
    <w:rsid w:val="00781D71"/>
    <w:rsid w:val="007B781D"/>
    <w:rsid w:val="007D171A"/>
    <w:rsid w:val="007E570B"/>
    <w:rsid w:val="007F0FEF"/>
    <w:rsid w:val="007F7997"/>
    <w:rsid w:val="009122B2"/>
    <w:rsid w:val="00934662"/>
    <w:rsid w:val="00972537"/>
    <w:rsid w:val="009B346C"/>
    <w:rsid w:val="009D577F"/>
    <w:rsid w:val="00A03C6B"/>
    <w:rsid w:val="00A35BEE"/>
    <w:rsid w:val="00A91DB8"/>
    <w:rsid w:val="00AD13BB"/>
    <w:rsid w:val="00AE6B99"/>
    <w:rsid w:val="00AE7F1D"/>
    <w:rsid w:val="00B019F4"/>
    <w:rsid w:val="00B058B9"/>
    <w:rsid w:val="00B06943"/>
    <w:rsid w:val="00B668D0"/>
    <w:rsid w:val="00BC48F4"/>
    <w:rsid w:val="00BD1B9E"/>
    <w:rsid w:val="00BD3739"/>
    <w:rsid w:val="00C02A32"/>
    <w:rsid w:val="00C123B2"/>
    <w:rsid w:val="00C7683D"/>
    <w:rsid w:val="00CC1C24"/>
    <w:rsid w:val="00CC2C23"/>
    <w:rsid w:val="00CE593E"/>
    <w:rsid w:val="00D16D9D"/>
    <w:rsid w:val="00D31444"/>
    <w:rsid w:val="00D63658"/>
    <w:rsid w:val="00D63E21"/>
    <w:rsid w:val="00DC3AE3"/>
    <w:rsid w:val="00DE6603"/>
    <w:rsid w:val="00F80224"/>
    <w:rsid w:val="00F93085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BE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222BE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22BE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22B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22BE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22BE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222BE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222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222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22BE"/>
  </w:style>
  <w:style w:type="paragraph" w:styleId="ListParagraph">
    <w:name w:val="List Paragraph"/>
    <w:basedOn w:val="Normal"/>
    <w:uiPriority w:val="34"/>
    <w:qFormat/>
    <w:rsid w:val="005222BE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2BE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222BE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2BE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2BE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BE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5222BE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BE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222BE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5222BE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5222BE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22BE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5222BE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BE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2BE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BE"/>
    <w:rPr>
      <w:b/>
      <w:bCs/>
    </w:rPr>
  </w:style>
  <w:style w:type="paragraph" w:styleId="NoSpacing">
    <w:name w:val="No Spacing"/>
    <w:uiPriority w:val="1"/>
    <w:qFormat/>
    <w:rsid w:val="005222B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222BE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22B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BE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BE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5222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22BE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BE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5222BE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522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22BE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5222BE"/>
  </w:style>
  <w:style w:type="paragraph" w:customStyle="1" w:styleId="Version">
    <w:name w:val="Version"/>
    <w:basedOn w:val="Normal"/>
    <w:qFormat/>
    <w:rsid w:val="005222BE"/>
    <w:rPr>
      <w:i/>
    </w:rPr>
  </w:style>
  <w:style w:type="paragraph" w:customStyle="1" w:styleId="ContentsHeading">
    <w:name w:val="Contents Heading"/>
    <w:basedOn w:val="Heading1"/>
    <w:qFormat/>
    <w:rsid w:val="005222BE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5222BE"/>
  </w:style>
  <w:style w:type="paragraph" w:styleId="ListBullet3">
    <w:name w:val="List Bullet 3"/>
    <w:basedOn w:val="ListParagraph"/>
    <w:uiPriority w:val="99"/>
    <w:unhideWhenUsed/>
    <w:rsid w:val="005222BE"/>
    <w:pPr>
      <w:numPr>
        <w:numId w:val="14"/>
      </w:numPr>
    </w:pPr>
  </w:style>
  <w:style w:type="table" w:styleId="TableGrid">
    <w:name w:val="Table Grid"/>
    <w:basedOn w:val="TableNormal"/>
    <w:uiPriority w:val="59"/>
    <w:rsid w:val="005222B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222BE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222B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5222BE"/>
    <w:pPr>
      <w:spacing w:after="0"/>
    </w:pPr>
  </w:style>
  <w:style w:type="table" w:customStyle="1" w:styleId="LinedTable1">
    <w:name w:val="Lined Table 1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PropertiesTable">
    <w:name w:val="Document Properties Table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5222BE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B9F2" w:themeColor="accent1"/>
        <w:bottom w:val="single" w:sz="8" w:space="0" w:color="00B9F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5222BE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BE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222BE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22BE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22B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22BE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22BE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5222BE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5222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222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22BE"/>
  </w:style>
  <w:style w:type="paragraph" w:styleId="ListParagraph">
    <w:name w:val="List Paragraph"/>
    <w:basedOn w:val="Normal"/>
    <w:uiPriority w:val="34"/>
    <w:qFormat/>
    <w:rsid w:val="005222BE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2BE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222BE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22BE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2BE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222BE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BE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5222BE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BE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5222BE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22BE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222BE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5222BE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5222BE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22BE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5222BE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BE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2BE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BE"/>
    <w:rPr>
      <w:b/>
      <w:bCs/>
    </w:rPr>
  </w:style>
  <w:style w:type="paragraph" w:styleId="NoSpacing">
    <w:name w:val="No Spacing"/>
    <w:uiPriority w:val="1"/>
    <w:qFormat/>
    <w:rsid w:val="005222B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222BE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22BE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BE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BE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5222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22BE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2BE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5222BE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522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22BE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5222BE"/>
  </w:style>
  <w:style w:type="paragraph" w:customStyle="1" w:styleId="Version">
    <w:name w:val="Version"/>
    <w:basedOn w:val="Normal"/>
    <w:qFormat/>
    <w:rsid w:val="005222BE"/>
    <w:rPr>
      <w:i/>
    </w:rPr>
  </w:style>
  <w:style w:type="paragraph" w:customStyle="1" w:styleId="ContentsHeading">
    <w:name w:val="Contents Heading"/>
    <w:basedOn w:val="Heading1"/>
    <w:qFormat/>
    <w:rsid w:val="005222BE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5222BE"/>
  </w:style>
  <w:style w:type="paragraph" w:styleId="ListBullet3">
    <w:name w:val="List Bullet 3"/>
    <w:basedOn w:val="ListParagraph"/>
    <w:uiPriority w:val="99"/>
    <w:unhideWhenUsed/>
    <w:rsid w:val="005222BE"/>
    <w:pPr>
      <w:numPr>
        <w:numId w:val="14"/>
      </w:numPr>
    </w:pPr>
  </w:style>
  <w:style w:type="table" w:styleId="TableGrid">
    <w:name w:val="Table Grid"/>
    <w:basedOn w:val="TableNormal"/>
    <w:uiPriority w:val="59"/>
    <w:rsid w:val="005222B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222BE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222B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5222BE"/>
    <w:pPr>
      <w:spacing w:after="0"/>
    </w:pPr>
  </w:style>
  <w:style w:type="table" w:customStyle="1" w:styleId="LinedTable1">
    <w:name w:val="Lined Table 1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PropertiesTable">
    <w:name w:val="Document Properties Table"/>
    <w:basedOn w:val="TableNormal"/>
    <w:uiPriority w:val="99"/>
    <w:rsid w:val="005222BE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5222BE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222B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B9F2" w:themeColor="accent1"/>
        <w:bottom w:val="single" w:sz="8" w:space="0" w:color="00B9F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5222BE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5222BE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eyn\AppData\Roaming\Microsoft\Templates\Template_External%20Word%20Document.dotx" TargetMode="External"/></Relationships>
</file>

<file path=word/theme/theme1.xml><?xml version="1.0" encoding="utf-8"?>
<a:theme xmlns:a="http://schemas.openxmlformats.org/drawingml/2006/main" name="Office Theme">
  <a:themeElements>
    <a:clrScheme name="BD &amp; P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9F2"/>
      </a:accent1>
      <a:accent2>
        <a:srgbClr val="11C6FF"/>
      </a:accent2>
      <a:accent3>
        <a:srgbClr val="3FD1FF"/>
      </a:accent3>
      <a:accent4>
        <a:srgbClr val="89E3FF"/>
      </a:accent4>
      <a:accent5>
        <a:srgbClr val="B3EDFF"/>
      </a:accent5>
      <a:accent6>
        <a:srgbClr val="C1F0FF"/>
      </a:accent6>
      <a:hlink>
        <a:srgbClr val="7F7F7F"/>
      </a:hlink>
      <a:folHlink>
        <a:srgbClr val="D8D8D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52116-6BAA-490F-967E-1EC46BE3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Template_External Word Document.dotx</Template>
  <TotalTime>1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rsteyn</dc:creator>
  <cp:lastModifiedBy>rsteyn</cp:lastModifiedBy>
  <cp:revision>3</cp:revision>
  <cp:lastPrinted>2013-03-27T23:12:00Z</cp:lastPrinted>
  <dcterms:created xsi:type="dcterms:W3CDTF">2013-09-26T01:02:00Z</dcterms:created>
  <dcterms:modified xsi:type="dcterms:W3CDTF">2013-09-26T01:03:00Z</dcterms:modified>
</cp:coreProperties>
</file>